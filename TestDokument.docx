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58" w:rsidRDefault="001D0E8F">
      <w:pPr>
        <w:rPr>
          <w:lang w:val="de-DE"/>
        </w:rPr>
      </w:pPr>
      <w:r>
        <w:rPr>
          <w:lang w:val="de-DE"/>
        </w:rPr>
        <w:t>Hallo!!</w:t>
      </w:r>
    </w:p>
    <w:p w:rsidR="00FB2458" w:rsidRDefault="001D0E8F">
      <w:ins w:id="0" w:author="Carolin Steffenhagen" w:date="2016-07-26T00:00:00Z">
        <w:r>
          <w:rPr>
            <w:lang w:val="de-DE"/>
          </w:rPr>
          <w:t xml:space="preserve">Hallo </w:t>
        </w:r>
        <w:r>
          <w:rPr>
            <w:rFonts w:ascii="Wingdings" w:eastAsia="Wingdings" w:hAnsi="Wingdings" w:cs="Wingdings"/>
            <w:lang w:val="de-DE"/>
          </w:rPr>
          <w:t></w:t>
        </w:r>
        <w:r>
          <w:rPr>
            <w:lang w:val="de-DE"/>
          </w:rPr>
          <w:t xml:space="preserve"> </w:t>
        </w:r>
      </w:ins>
      <w:del w:id="1" w:author="Carolin Steffenhagen" w:date="2016-07-26T00:00:00Z">
        <w:r>
          <w:rPr>
            <w:lang w:val="de-DE"/>
          </w:rPr>
          <w:delText>Test</w:delText>
        </w:r>
      </w:del>
    </w:p>
    <w:p w:rsidR="00FB2458" w:rsidRDefault="00FB2458">
      <w:pPr>
        <w:rPr>
          <w:lang w:val="de-DE"/>
        </w:rPr>
      </w:pPr>
    </w:p>
    <w:p w:rsidR="00FB2458" w:rsidRDefault="001D0E8F">
      <w:pPr>
        <w:rPr>
          <w:ins w:id="2" w:author="Carolin Steffenhagen" w:date="2016-07-26T22:29:00Z"/>
          <w:lang w:val="de-DE"/>
        </w:rPr>
      </w:pPr>
      <w:ins w:id="3" w:author="Unbekannter Autor" w:date="2016-07-26T22:25:00Z">
        <w:r>
          <w:rPr>
            <w:lang w:val="de-DE"/>
          </w:rPr>
          <w:t>Hallo Carolin</w:t>
        </w:r>
      </w:ins>
    </w:p>
    <w:p w:rsidR="001D0E8F" w:rsidRDefault="001D0E8F">
      <w:pPr>
        <w:rPr>
          <w:ins w:id="4" w:author="Carolin Steffenhagen" w:date="2016-07-26T22:29:00Z"/>
          <w:lang w:val="de-DE"/>
        </w:rPr>
      </w:pPr>
    </w:p>
    <w:p w:rsidR="001D0E8F" w:rsidRDefault="001D0E8F">
      <w:ins w:id="5" w:author="Carolin Steffenhagen" w:date="2016-07-26T22:29:00Z">
        <w:r>
          <w:rPr>
            <w:lang w:val="de-DE"/>
          </w:rPr>
          <w:t>Hallo Peter</w:t>
        </w:r>
      </w:ins>
      <w:bookmarkStart w:id="6" w:name="_GoBack"/>
      <w:bookmarkEnd w:id="6"/>
    </w:p>
    <w:sectPr w:rsidR="001D0E8F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58"/>
    <w:rsid w:val="001D0E8F"/>
    <w:rsid w:val="00FB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Company>Hewlett-Packard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Steffenhagen</dc:creator>
  <dc:description/>
  <cp:lastModifiedBy>Carolin Steffenhagen</cp:lastModifiedBy>
  <cp:revision>6</cp:revision>
  <dcterms:created xsi:type="dcterms:W3CDTF">2016-07-25T21:52:00Z</dcterms:created>
  <dcterms:modified xsi:type="dcterms:W3CDTF">2016-07-26T20:29:00Z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